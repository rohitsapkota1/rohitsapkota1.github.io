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6BB4" w14:textId="77777777" w:rsidR="00680788" w:rsidRPr="002D3262" w:rsidRDefault="00680788" w:rsidP="008F69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262">
        <w:rPr>
          <w:rFonts w:ascii="Times New Roman" w:hAnsi="Times New Roman" w:cs="Times New Roman"/>
          <w:b/>
          <w:bCs/>
          <w:sz w:val="40"/>
          <w:szCs w:val="40"/>
        </w:rPr>
        <w:t>Rohit Sapkota</w:t>
      </w:r>
    </w:p>
    <w:p w14:paraId="640C6E04" w14:textId="17F2C415" w:rsidR="00527FB0" w:rsidRPr="001D419E" w:rsidRDefault="007974D3" w:rsidP="008F6994">
      <w:pPr>
        <w:spacing w:after="0"/>
        <w:jc w:val="center"/>
        <w:rPr>
          <w:rFonts w:ascii="Times New Roman" w:hAnsi="Times New Roman" w:cs="Times New Roman"/>
        </w:rPr>
      </w:pPr>
      <w:hyperlink r:id="rId8" w:history="1">
        <w:r w:rsidRPr="00A16CF9">
          <w:rPr>
            <w:rStyle w:val="Hyperlink"/>
            <w:rFonts w:ascii="Times New Roman" w:hAnsi="Times New Roman" w:cs="Times New Roman"/>
          </w:rPr>
          <w:t>rohitsaps1@gmail.com</w:t>
        </w:r>
      </w:hyperlink>
      <w:r>
        <w:rPr>
          <w:rFonts w:ascii="Times New Roman" w:hAnsi="Times New Roman" w:cs="Times New Roman"/>
        </w:rPr>
        <w:t xml:space="preserve"> | </w:t>
      </w:r>
      <w:r w:rsidR="008C5F9E">
        <w:rPr>
          <w:rFonts w:ascii="Times New Roman" w:hAnsi="Times New Roman" w:cs="Times New Roman"/>
        </w:rPr>
        <w:t>(</w:t>
      </w:r>
      <w:r w:rsidR="008C5F9E" w:rsidRPr="002D3262">
        <w:rPr>
          <w:rFonts w:ascii="Times New Roman" w:hAnsi="Times New Roman" w:cs="Times New Roman"/>
          <w:color w:val="000000" w:themeColor="text1"/>
        </w:rPr>
        <w:t>713)-8</w:t>
      </w:r>
      <w:r w:rsidR="00880BFE">
        <w:rPr>
          <w:rFonts w:ascii="Times New Roman" w:hAnsi="Times New Roman" w:cs="Times New Roman"/>
          <w:color w:val="000000" w:themeColor="text1"/>
        </w:rPr>
        <w:t xml:space="preserve">51-7009 </w:t>
      </w:r>
    </w:p>
    <w:p w14:paraId="0B2341C7" w14:textId="77777777" w:rsidR="00F9791C" w:rsidRDefault="00A16CF9" w:rsidP="002D3262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</w:t>
      </w:r>
    </w:p>
    <w:p w14:paraId="5E834AC4" w14:textId="64EC6DFC" w:rsidR="00A16CF9" w:rsidRDefault="00F9791C" w:rsidP="002D3262">
      <w:pPr>
        <w:pBdr>
          <w:top w:val="single" w:sz="4" w:space="0" w:color="auto"/>
        </w:pBdr>
        <w:spacing w:after="0" w:line="240" w:lineRule="auto"/>
        <w:jc w:val="both"/>
        <w:rPr>
          <w:ins w:id="0" w:author="Sapkota, Rohit" w:date="2024-09-20T19:00:00Z" w16du:dateUtc="2024-09-21T00:00:00Z"/>
          <w:rFonts w:ascii="Times New Roman" w:hAnsi="Times New Roman" w:cs="Times New Roman"/>
        </w:rPr>
      </w:pPr>
      <w:r w:rsidRPr="00F9791C">
        <w:rPr>
          <w:rFonts w:ascii="Times New Roman" w:hAnsi="Times New Roman" w:cs="Times New Roman"/>
        </w:rPr>
        <w:t>Ambitious and results-driven Management Information Systems student seeking a position with a dynamic organization to leverage technical expertise, data-driven insights, and problem-solving skills to streamline operations and enhance business performance.</w:t>
      </w:r>
    </w:p>
    <w:p w14:paraId="1318FF33" w14:textId="77777777" w:rsidR="00896368" w:rsidRPr="00880BFE" w:rsidRDefault="00896368" w:rsidP="002D3262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64618A8" w14:textId="5FE89699" w:rsidR="002D3262" w:rsidRPr="0048513F" w:rsidRDefault="00527FB0" w:rsidP="002D3262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16CF9">
        <w:rPr>
          <w:rFonts w:ascii="Times New Roman" w:hAnsi="Times New Roman" w:cs="Times New Roman"/>
          <w:b/>
          <w:bCs/>
          <w:u w:val="single"/>
        </w:rPr>
        <w:t>EDUCATION</w:t>
      </w:r>
    </w:p>
    <w:p w14:paraId="68B804AB" w14:textId="7F4E0727" w:rsidR="009B7B40" w:rsidRPr="001D419E" w:rsidRDefault="009B7B40" w:rsidP="002D3262">
      <w:pPr>
        <w:pBdr>
          <w:top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b/>
          <w:bCs/>
        </w:rPr>
        <w:t>Sam Houston State University</w:t>
      </w:r>
      <w:r w:rsidRPr="001D419E">
        <w:rPr>
          <w:rFonts w:ascii="Times New Roman" w:hAnsi="Times New Roman" w:cs="Times New Roman"/>
          <w:b/>
          <w:bCs/>
          <w:i/>
          <w:iCs/>
        </w:rPr>
        <w:t>, Huntsville, Texas</w:t>
      </w:r>
    </w:p>
    <w:p w14:paraId="37B43F3C" w14:textId="1712A5BC" w:rsidR="00B1575B" w:rsidRPr="00BC1C5E" w:rsidRDefault="004A3DE1" w:rsidP="005F2D0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D419E">
        <w:rPr>
          <w:rFonts w:ascii="Times New Roman" w:hAnsi="Times New Roman" w:cs="Times New Roman"/>
          <w:i/>
          <w:iCs/>
        </w:rPr>
        <w:t>Bachelor</w:t>
      </w:r>
      <w:r w:rsidR="002D3262">
        <w:rPr>
          <w:rFonts w:ascii="Times New Roman" w:hAnsi="Times New Roman" w:cs="Times New Roman"/>
          <w:i/>
          <w:iCs/>
        </w:rPr>
        <w:t xml:space="preserve"> of Business Administration in</w:t>
      </w:r>
      <w:r w:rsidRPr="001D419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 w:rsidRPr="001D419E">
        <w:rPr>
          <w:rFonts w:ascii="Times New Roman" w:hAnsi="Times New Roman" w:cs="Times New Roman"/>
          <w:i/>
          <w:iCs/>
        </w:rPr>
        <w:t xml:space="preserve">anagement </w:t>
      </w:r>
      <w:r>
        <w:rPr>
          <w:rFonts w:ascii="Times New Roman" w:hAnsi="Times New Roman" w:cs="Times New Roman"/>
          <w:i/>
          <w:iCs/>
        </w:rPr>
        <w:t>I</w:t>
      </w:r>
      <w:r w:rsidRPr="001D419E">
        <w:rPr>
          <w:rFonts w:ascii="Times New Roman" w:hAnsi="Times New Roman" w:cs="Times New Roman"/>
          <w:i/>
          <w:iCs/>
        </w:rPr>
        <w:t xml:space="preserve">nformation </w:t>
      </w:r>
      <w:r>
        <w:rPr>
          <w:rFonts w:ascii="Times New Roman" w:hAnsi="Times New Roman" w:cs="Times New Roman"/>
          <w:i/>
          <w:iCs/>
        </w:rPr>
        <w:t>S</w:t>
      </w:r>
      <w:r w:rsidRPr="001D419E">
        <w:rPr>
          <w:rFonts w:ascii="Times New Roman" w:hAnsi="Times New Roman" w:cs="Times New Roman"/>
          <w:i/>
          <w:iCs/>
        </w:rPr>
        <w:t>ystem</w:t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="002D3262" w:rsidRPr="00BC1C5E">
        <w:rPr>
          <w:rFonts w:ascii="Times New Roman" w:hAnsi="Times New Roman" w:cs="Times New Roman"/>
        </w:rPr>
        <w:t xml:space="preserve">                 </w:t>
      </w:r>
      <w:r w:rsidR="00571F88">
        <w:rPr>
          <w:rFonts w:ascii="Times New Roman" w:hAnsi="Times New Roman" w:cs="Times New Roman"/>
        </w:rPr>
        <w:tab/>
      </w:r>
      <w:r w:rsidR="002D3262" w:rsidRPr="00BC1C5E">
        <w:rPr>
          <w:rFonts w:ascii="Times New Roman" w:hAnsi="Times New Roman" w:cs="Times New Roman"/>
        </w:rPr>
        <w:t xml:space="preserve">     </w:t>
      </w:r>
      <w:r w:rsidR="005F2D07">
        <w:rPr>
          <w:rFonts w:ascii="Times New Roman" w:hAnsi="Times New Roman" w:cs="Times New Roman"/>
        </w:rPr>
        <w:t xml:space="preserve">    </w:t>
      </w:r>
      <w:r w:rsidR="00571F88">
        <w:rPr>
          <w:rFonts w:ascii="Times New Roman" w:hAnsi="Times New Roman" w:cs="Times New Roman"/>
        </w:rPr>
        <w:t>May 2025</w:t>
      </w:r>
    </w:p>
    <w:p w14:paraId="2956214A" w14:textId="21ED29EF" w:rsidR="009B7B40" w:rsidRPr="001D419E" w:rsidRDefault="009B7B40" w:rsidP="00155BE9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b/>
          <w:bCs/>
        </w:rPr>
        <w:t>Lone Star College</w:t>
      </w:r>
      <w:r w:rsidRPr="001D419E">
        <w:rPr>
          <w:rFonts w:ascii="Times New Roman" w:hAnsi="Times New Roman" w:cs="Times New Roman"/>
          <w:b/>
          <w:bCs/>
          <w:i/>
          <w:iCs/>
        </w:rPr>
        <w:t>, Kingwood, Texas</w:t>
      </w:r>
    </w:p>
    <w:p w14:paraId="78ACD066" w14:textId="4136AD97" w:rsidR="00061C77" w:rsidRPr="001D419E" w:rsidRDefault="00485930" w:rsidP="005F2D07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i/>
          <w:iCs/>
        </w:rPr>
        <w:t>Associates of Arts</w:t>
      </w:r>
      <w:r w:rsidRPr="001D419E">
        <w:rPr>
          <w:rFonts w:ascii="Times New Roman" w:hAnsi="Times New Roman" w:cs="Times New Roman"/>
        </w:rPr>
        <w:t xml:space="preserve"> </w:t>
      </w:r>
      <w:r w:rsidRPr="001D419E">
        <w:rPr>
          <w:rFonts w:ascii="Times New Roman" w:hAnsi="Times New Roman" w:cs="Times New Roman"/>
        </w:rPr>
        <w:tab/>
      </w:r>
      <w:r w:rsidRPr="001D419E">
        <w:rPr>
          <w:rFonts w:ascii="Times New Roman" w:hAnsi="Times New Roman" w:cs="Times New Roman"/>
        </w:rPr>
        <w:tab/>
      </w:r>
      <w:r w:rsidRPr="001D419E">
        <w:rPr>
          <w:rFonts w:ascii="Times New Roman" w:hAnsi="Times New Roman" w:cs="Times New Roman"/>
        </w:rPr>
        <w:tab/>
      </w:r>
      <w:r w:rsidRPr="001D419E">
        <w:rPr>
          <w:rFonts w:ascii="Times New Roman" w:hAnsi="Times New Roman" w:cs="Times New Roman"/>
        </w:rPr>
        <w:tab/>
      </w:r>
      <w:r w:rsidRPr="001D419E">
        <w:rPr>
          <w:rFonts w:ascii="Times New Roman" w:hAnsi="Times New Roman" w:cs="Times New Roman"/>
        </w:rPr>
        <w:tab/>
      </w:r>
      <w:r w:rsidR="001B4E19" w:rsidRPr="001D419E">
        <w:rPr>
          <w:rFonts w:ascii="Times New Roman" w:hAnsi="Times New Roman" w:cs="Times New Roman"/>
        </w:rPr>
        <w:tab/>
      </w:r>
      <w:r w:rsidR="00776C21" w:rsidRPr="001D419E">
        <w:rPr>
          <w:rFonts w:ascii="Times New Roman" w:hAnsi="Times New Roman" w:cs="Times New Roman"/>
          <w:i/>
          <w:iCs/>
        </w:rPr>
        <w:t xml:space="preserve">          </w:t>
      </w:r>
      <w:r w:rsidR="00062185">
        <w:rPr>
          <w:rFonts w:ascii="Times New Roman" w:hAnsi="Times New Roman" w:cs="Times New Roman"/>
          <w:i/>
          <w:iCs/>
        </w:rPr>
        <w:tab/>
      </w:r>
      <w:r w:rsidR="00776C21" w:rsidRPr="001D419E">
        <w:rPr>
          <w:rFonts w:ascii="Times New Roman" w:hAnsi="Times New Roman" w:cs="Times New Roman"/>
          <w:i/>
          <w:iCs/>
        </w:rPr>
        <w:t xml:space="preserve">    </w:t>
      </w:r>
      <w:r w:rsidR="00062185">
        <w:rPr>
          <w:rFonts w:ascii="Times New Roman" w:hAnsi="Times New Roman" w:cs="Times New Roman"/>
          <w:i/>
          <w:iCs/>
        </w:rPr>
        <w:t xml:space="preserve">    </w:t>
      </w:r>
      <w:r w:rsidR="002D3262">
        <w:rPr>
          <w:rFonts w:ascii="Times New Roman" w:hAnsi="Times New Roman" w:cs="Times New Roman"/>
          <w:i/>
          <w:iCs/>
        </w:rPr>
        <w:tab/>
      </w:r>
      <w:r w:rsidR="00571F88">
        <w:rPr>
          <w:rFonts w:ascii="Times New Roman" w:hAnsi="Times New Roman" w:cs="Times New Roman"/>
          <w:i/>
          <w:iCs/>
        </w:rPr>
        <w:tab/>
      </w:r>
      <w:r w:rsidR="00571F88">
        <w:rPr>
          <w:rFonts w:ascii="Times New Roman" w:hAnsi="Times New Roman" w:cs="Times New Roman"/>
          <w:i/>
          <w:iCs/>
        </w:rPr>
        <w:tab/>
        <w:t xml:space="preserve">    </w:t>
      </w:r>
      <w:r w:rsidRPr="00BC1C5E">
        <w:rPr>
          <w:rFonts w:ascii="Times New Roman" w:hAnsi="Times New Roman" w:cs="Times New Roman"/>
        </w:rPr>
        <w:t>Augus</w:t>
      </w:r>
      <w:r w:rsidR="00AA015A">
        <w:rPr>
          <w:rFonts w:ascii="Times New Roman" w:hAnsi="Times New Roman" w:cs="Times New Roman"/>
        </w:rPr>
        <w:t>t</w:t>
      </w:r>
      <w:r w:rsidRPr="00BC1C5E">
        <w:rPr>
          <w:rFonts w:ascii="Times New Roman" w:hAnsi="Times New Roman" w:cs="Times New Roman"/>
        </w:rPr>
        <w:t xml:space="preserve"> 2021</w:t>
      </w:r>
    </w:p>
    <w:p w14:paraId="56E36A3C" w14:textId="5A07BB2C" w:rsidR="00061C77" w:rsidRPr="001D419E" w:rsidRDefault="009B7B40" w:rsidP="00155BE9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b/>
          <w:bCs/>
        </w:rPr>
        <w:t>Royal Business</w:t>
      </w:r>
      <w:r w:rsidRPr="001D419E">
        <w:rPr>
          <w:rFonts w:ascii="Times New Roman" w:hAnsi="Times New Roman" w:cs="Times New Roman"/>
        </w:rPr>
        <w:t xml:space="preserve"> </w:t>
      </w:r>
      <w:r w:rsidRPr="001D419E">
        <w:rPr>
          <w:rFonts w:ascii="Times New Roman" w:hAnsi="Times New Roman" w:cs="Times New Roman"/>
          <w:b/>
          <w:bCs/>
        </w:rPr>
        <w:t>College</w:t>
      </w:r>
      <w:r w:rsidRPr="001D419E">
        <w:rPr>
          <w:rFonts w:ascii="Times New Roman" w:hAnsi="Times New Roman" w:cs="Times New Roman"/>
          <w:b/>
          <w:bCs/>
          <w:i/>
          <w:iCs/>
        </w:rPr>
        <w:t>, Auckland, New Zealand</w:t>
      </w:r>
    </w:p>
    <w:p w14:paraId="1F845CE6" w14:textId="72AD44CD" w:rsidR="00785111" w:rsidRPr="00BC1C5E" w:rsidRDefault="00485930" w:rsidP="005F2D0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D419E">
        <w:rPr>
          <w:rFonts w:ascii="Times New Roman" w:hAnsi="Times New Roman" w:cs="Times New Roman"/>
          <w:i/>
          <w:iCs/>
        </w:rPr>
        <w:t>Diploma in Computing (Level 5 and 6)</w:t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b/>
          <w:bCs/>
        </w:rPr>
        <w:tab/>
      </w:r>
      <w:r w:rsidRPr="001D419E">
        <w:rPr>
          <w:rFonts w:ascii="Times New Roman" w:hAnsi="Times New Roman" w:cs="Times New Roman"/>
          <w:b/>
          <w:bCs/>
        </w:rPr>
        <w:tab/>
      </w:r>
      <w:r w:rsidRPr="001D419E">
        <w:rPr>
          <w:rFonts w:ascii="Times New Roman" w:hAnsi="Times New Roman" w:cs="Times New Roman"/>
          <w:b/>
          <w:bCs/>
        </w:rPr>
        <w:tab/>
      </w:r>
      <w:r w:rsidR="00062185">
        <w:rPr>
          <w:rFonts w:ascii="Times New Roman" w:hAnsi="Times New Roman" w:cs="Times New Roman"/>
          <w:b/>
          <w:bCs/>
        </w:rPr>
        <w:t xml:space="preserve">          </w:t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 w:rsidRPr="00BC1C5E">
        <w:rPr>
          <w:rFonts w:ascii="Times New Roman" w:hAnsi="Times New Roman" w:cs="Times New Roman"/>
          <w:b/>
          <w:bCs/>
        </w:rPr>
        <w:t xml:space="preserve">         </w:t>
      </w:r>
      <w:r w:rsidR="00AA015A">
        <w:rPr>
          <w:rFonts w:ascii="Times New Roman" w:hAnsi="Times New Roman" w:cs="Times New Roman"/>
          <w:b/>
          <w:bCs/>
        </w:rPr>
        <w:tab/>
      </w:r>
      <w:r w:rsidR="005F2D07">
        <w:rPr>
          <w:rFonts w:ascii="Times New Roman" w:hAnsi="Times New Roman" w:cs="Times New Roman"/>
          <w:b/>
          <w:bCs/>
        </w:rPr>
        <w:t xml:space="preserve">            </w:t>
      </w:r>
      <w:r w:rsidRPr="00BC1C5E">
        <w:rPr>
          <w:rFonts w:ascii="Times New Roman" w:hAnsi="Times New Roman" w:cs="Times New Roman"/>
        </w:rPr>
        <w:t>September</w:t>
      </w:r>
      <w:r w:rsidRPr="00BC1C5E">
        <w:rPr>
          <w:rFonts w:ascii="Times New Roman" w:hAnsi="Times New Roman" w:cs="Times New Roman"/>
          <w:b/>
          <w:bCs/>
        </w:rPr>
        <w:t xml:space="preserve"> </w:t>
      </w:r>
      <w:r w:rsidRPr="00BC1C5E">
        <w:rPr>
          <w:rFonts w:ascii="Times New Roman" w:hAnsi="Times New Roman" w:cs="Times New Roman"/>
        </w:rPr>
        <w:t>2017</w:t>
      </w:r>
    </w:p>
    <w:p w14:paraId="2809C5FD" w14:textId="77777777" w:rsidR="00BC1C5E" w:rsidRDefault="00BC1C5E" w:rsidP="00A45A4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D61DC47" w14:textId="5C2F923B" w:rsidR="00381AA1" w:rsidRPr="0048513F" w:rsidRDefault="00BC1C5E" w:rsidP="00A45A4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</w:t>
      </w:r>
      <w:r w:rsidR="002D1A5F" w:rsidRPr="0048513F">
        <w:rPr>
          <w:rFonts w:ascii="Times New Roman" w:hAnsi="Times New Roman" w:cs="Times New Roman"/>
          <w:b/>
          <w:bCs/>
          <w:u w:val="single"/>
        </w:rPr>
        <w:t xml:space="preserve">ORK </w:t>
      </w:r>
      <w:r w:rsidR="00F45F20" w:rsidRPr="0048513F">
        <w:rPr>
          <w:rFonts w:ascii="Times New Roman" w:hAnsi="Times New Roman" w:cs="Times New Roman"/>
          <w:b/>
          <w:bCs/>
          <w:u w:val="single"/>
        </w:rPr>
        <w:t>EXPERIENCE</w:t>
      </w:r>
    </w:p>
    <w:p w14:paraId="7DEFFF01" w14:textId="26417FB3" w:rsidR="00381AA1" w:rsidRPr="004C1740" w:rsidRDefault="00381AA1" w:rsidP="00381AA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4C1740">
        <w:rPr>
          <w:rFonts w:ascii="Times New Roman" w:hAnsi="Times New Roman" w:cs="Times New Roman"/>
          <w:b/>
          <w:bCs/>
        </w:rPr>
        <w:t>Swift Mart DBA Hope Food Mart</w:t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2D3262">
        <w:rPr>
          <w:rFonts w:ascii="Times New Roman" w:hAnsi="Times New Roman" w:cs="Times New Roman"/>
          <w:b/>
          <w:bCs/>
        </w:rPr>
        <w:tab/>
      </w:r>
      <w:r w:rsidR="00F9791C">
        <w:rPr>
          <w:rFonts w:ascii="Times New Roman" w:hAnsi="Times New Roman" w:cs="Times New Roman"/>
          <w:b/>
          <w:bCs/>
        </w:rPr>
        <w:tab/>
      </w:r>
      <w:r w:rsidRPr="005F2D07">
        <w:rPr>
          <w:rFonts w:ascii="Times New Roman" w:hAnsi="Times New Roman" w:cs="Times New Roman"/>
        </w:rPr>
        <w:t>Houston, Texas</w:t>
      </w:r>
      <w:r w:rsidRPr="004C1740">
        <w:rPr>
          <w:rFonts w:ascii="Times New Roman" w:hAnsi="Times New Roman" w:cs="Times New Roman"/>
          <w:b/>
          <w:bCs/>
        </w:rPr>
        <w:tab/>
      </w:r>
    </w:p>
    <w:p w14:paraId="7B16CC8F" w14:textId="7E5D3E12" w:rsidR="00381AA1" w:rsidRPr="001D419E" w:rsidRDefault="00381AA1" w:rsidP="00381AA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B4A0C">
        <w:rPr>
          <w:rFonts w:ascii="Times New Roman" w:hAnsi="Times New Roman" w:cs="Times New Roman"/>
          <w:i/>
          <w:iCs/>
        </w:rPr>
        <w:t>Financial Services Associate</w:t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BC1C5E">
        <w:rPr>
          <w:rFonts w:ascii="Times New Roman" w:hAnsi="Times New Roman" w:cs="Times New Roman"/>
          <w:i/>
          <w:iCs/>
        </w:rPr>
        <w:tab/>
      </w:r>
      <w:r w:rsidR="00BC1C5E">
        <w:rPr>
          <w:rFonts w:ascii="Times New Roman" w:hAnsi="Times New Roman" w:cs="Times New Roman"/>
          <w:i/>
          <w:iCs/>
        </w:rPr>
        <w:tab/>
        <w:t xml:space="preserve">   </w:t>
      </w:r>
      <w:r w:rsidRPr="00D12371">
        <w:rPr>
          <w:rFonts w:ascii="Times New Roman" w:hAnsi="Times New Roman" w:cs="Times New Roman"/>
        </w:rPr>
        <w:t>April 2021 – July 2022</w:t>
      </w:r>
    </w:p>
    <w:p w14:paraId="34B28C40" w14:textId="77777777" w:rsidR="00381AA1" w:rsidRDefault="00381AA1" w:rsidP="00381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17A">
        <w:rPr>
          <w:rFonts w:ascii="Times New Roman" w:hAnsi="Times New Roman" w:cs="Times New Roman"/>
        </w:rPr>
        <w:t>Implemented efficient processes to mitigate monetary losses and fraud on the EmagiNET application for cheque and money order cashing.</w:t>
      </w:r>
    </w:p>
    <w:p w14:paraId="40BB484B" w14:textId="77777777" w:rsidR="00381AA1" w:rsidRPr="001D419E" w:rsidRDefault="00381AA1" w:rsidP="00381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419E">
        <w:rPr>
          <w:rFonts w:ascii="Times New Roman" w:hAnsi="Times New Roman" w:cs="Times New Roman"/>
        </w:rPr>
        <w:t xml:space="preserve">Performed cashiering functions in accordance with department and company’s cash handling policies, procedures, and maintained cash drawers. </w:t>
      </w:r>
    </w:p>
    <w:p w14:paraId="45CACB01" w14:textId="6B8EF59F" w:rsidR="00AA015A" w:rsidRDefault="00AA015A" w:rsidP="00381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A015A">
        <w:rPr>
          <w:rFonts w:ascii="Times New Roman" w:hAnsi="Times New Roman" w:cs="Times New Roman"/>
        </w:rPr>
        <w:t>Drove outstanding customer service by proactively engaging with customers, assessing their needs, and offering tailored product solutions, contributing to a 95% customer satisfaction score based on company feedback forms.</w:t>
      </w:r>
    </w:p>
    <w:p w14:paraId="4DACEC3F" w14:textId="7D1C67E6" w:rsidR="00381AA1" w:rsidRPr="00381AA1" w:rsidRDefault="00381AA1" w:rsidP="00381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42DA">
        <w:rPr>
          <w:rFonts w:ascii="Times New Roman" w:hAnsi="Times New Roman" w:cs="Times New Roman"/>
        </w:rPr>
        <w:t>Managed grocery store inventory and organization, unloading trucks, and verifying product bar codes and prices.</w:t>
      </w:r>
    </w:p>
    <w:p w14:paraId="0550AE7D" w14:textId="7FBC18D2" w:rsidR="002A72A8" w:rsidRPr="00BC1C5E" w:rsidRDefault="002A72A8" w:rsidP="00A45A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D419E">
        <w:rPr>
          <w:rFonts w:ascii="Times New Roman" w:hAnsi="Times New Roman" w:cs="Times New Roman"/>
          <w:b/>
          <w:bCs/>
        </w:rPr>
        <w:t>Liberty Tax Service</w:t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 w:rsidRPr="00D12371">
        <w:rPr>
          <w:rFonts w:ascii="Times New Roman" w:hAnsi="Times New Roman" w:cs="Times New Roman"/>
          <w:b/>
          <w:bCs/>
        </w:rPr>
        <w:t xml:space="preserve">            </w:t>
      </w:r>
      <w:r w:rsidRPr="00D12371">
        <w:rPr>
          <w:rFonts w:ascii="Times New Roman" w:hAnsi="Times New Roman" w:cs="Times New Roman"/>
          <w:b/>
          <w:bCs/>
        </w:rPr>
        <w:t xml:space="preserve"> </w:t>
      </w:r>
      <w:r w:rsidRPr="00D12371">
        <w:rPr>
          <w:rFonts w:ascii="Times New Roman" w:hAnsi="Times New Roman" w:cs="Times New Roman"/>
        </w:rPr>
        <w:t>Houston, Texas</w:t>
      </w:r>
      <w:r w:rsidR="00776C21" w:rsidRPr="00BC1C5E">
        <w:rPr>
          <w:rFonts w:ascii="Times New Roman" w:hAnsi="Times New Roman" w:cs="Times New Roman"/>
        </w:rPr>
        <w:tab/>
      </w:r>
    </w:p>
    <w:p w14:paraId="11DE5E8A" w14:textId="310FDB23" w:rsidR="002A72A8" w:rsidRPr="001D419E" w:rsidRDefault="002A72A8" w:rsidP="00A45A48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i/>
          <w:iCs/>
        </w:rPr>
        <w:t xml:space="preserve">Tax </w:t>
      </w:r>
      <w:r w:rsidR="003773D0">
        <w:rPr>
          <w:rFonts w:ascii="Times New Roman" w:hAnsi="Times New Roman" w:cs="Times New Roman"/>
          <w:i/>
          <w:iCs/>
        </w:rPr>
        <w:t>Consultant</w:t>
      </w:r>
      <w:r w:rsidRPr="001D419E">
        <w:rPr>
          <w:rFonts w:ascii="Times New Roman" w:hAnsi="Times New Roman" w:cs="Times New Roman"/>
          <w:i/>
          <w:iCs/>
        </w:rPr>
        <w:t xml:space="preserve"> </w:t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1575B" w:rsidRPr="001D419E">
        <w:rPr>
          <w:rFonts w:ascii="Times New Roman" w:hAnsi="Times New Roman" w:cs="Times New Roman"/>
          <w:i/>
          <w:iCs/>
        </w:rPr>
        <w:tab/>
      </w:r>
      <w:r w:rsidR="00BC1C5E">
        <w:rPr>
          <w:rFonts w:ascii="Times New Roman" w:hAnsi="Times New Roman" w:cs="Times New Roman"/>
          <w:i/>
          <w:iCs/>
        </w:rPr>
        <w:tab/>
      </w:r>
      <w:r w:rsidR="00BC1C5E">
        <w:rPr>
          <w:rFonts w:ascii="Times New Roman" w:hAnsi="Times New Roman" w:cs="Times New Roman"/>
          <w:i/>
          <w:iCs/>
        </w:rPr>
        <w:tab/>
      </w:r>
      <w:r w:rsidR="00BC1C5E" w:rsidRPr="00BC1C5E">
        <w:rPr>
          <w:rFonts w:ascii="Times New Roman" w:hAnsi="Times New Roman" w:cs="Times New Roman"/>
        </w:rPr>
        <w:t xml:space="preserve">    </w:t>
      </w:r>
      <w:r w:rsidR="006A3A18" w:rsidRPr="00BC1C5E">
        <w:rPr>
          <w:rFonts w:ascii="Times New Roman" w:hAnsi="Times New Roman" w:cs="Times New Roman"/>
        </w:rPr>
        <w:t xml:space="preserve"> </w:t>
      </w:r>
      <w:r w:rsidR="00B1575B" w:rsidRPr="00BC1C5E">
        <w:rPr>
          <w:rFonts w:ascii="Times New Roman" w:hAnsi="Times New Roman" w:cs="Times New Roman"/>
        </w:rPr>
        <w:t>September</w:t>
      </w:r>
      <w:r w:rsidR="00BC1C5E">
        <w:rPr>
          <w:rFonts w:ascii="Times New Roman" w:hAnsi="Times New Roman" w:cs="Times New Roman"/>
        </w:rPr>
        <w:t xml:space="preserve"> </w:t>
      </w:r>
      <w:r w:rsidR="00B1575B" w:rsidRPr="00BC1C5E">
        <w:rPr>
          <w:rFonts w:ascii="Times New Roman" w:hAnsi="Times New Roman" w:cs="Times New Roman"/>
        </w:rPr>
        <w:t>2020 – April 2021</w:t>
      </w:r>
    </w:p>
    <w:p w14:paraId="0C7F7A70" w14:textId="1126376B" w:rsidR="002A72A8" w:rsidRPr="001D419E" w:rsidRDefault="002A72A8" w:rsidP="00A45A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419E">
        <w:rPr>
          <w:rFonts w:ascii="Times New Roman" w:hAnsi="Times New Roman" w:cs="Times New Roman"/>
        </w:rPr>
        <w:t>Advised more than 500 clients in Tax preparation process by preparing and filing tax documents for their returns</w:t>
      </w:r>
      <w:r w:rsidR="001B0287">
        <w:rPr>
          <w:rFonts w:ascii="Times New Roman" w:hAnsi="Times New Roman" w:cs="Times New Roman"/>
        </w:rPr>
        <w:t>, achieving a high closure rate of 85%.</w:t>
      </w:r>
    </w:p>
    <w:p w14:paraId="10E894FE" w14:textId="51EBAA9E" w:rsidR="002A72A8" w:rsidRPr="001D419E" w:rsidRDefault="008A7F56" w:rsidP="00A45A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2A72A8" w:rsidRPr="001D419E">
        <w:rPr>
          <w:rFonts w:ascii="Times New Roman" w:hAnsi="Times New Roman" w:cs="Times New Roman"/>
        </w:rPr>
        <w:t xml:space="preserve"> incoming calls from clients to answer tax related questions and set up tax preparation appointments.</w:t>
      </w:r>
    </w:p>
    <w:p w14:paraId="20855924" w14:textId="77777777" w:rsidR="004C1740" w:rsidRPr="004C1740" w:rsidRDefault="001B4E19" w:rsidP="004C1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1D419E">
        <w:rPr>
          <w:rFonts w:ascii="Times New Roman" w:hAnsi="Times New Roman" w:cs="Times New Roman"/>
        </w:rPr>
        <w:t xml:space="preserve">Identified and answered customers tax queries and concerns about their total return, </w:t>
      </w:r>
      <w:r w:rsidR="003136E6">
        <w:rPr>
          <w:rFonts w:ascii="Times New Roman" w:hAnsi="Times New Roman" w:cs="Times New Roman"/>
        </w:rPr>
        <w:t>IRS processes</w:t>
      </w:r>
      <w:r w:rsidRPr="001D419E">
        <w:rPr>
          <w:rFonts w:ascii="Times New Roman" w:hAnsi="Times New Roman" w:cs="Times New Roman"/>
        </w:rPr>
        <w:t>,</w:t>
      </w:r>
      <w:r w:rsidR="002C69B0">
        <w:rPr>
          <w:rFonts w:ascii="Times New Roman" w:hAnsi="Times New Roman" w:cs="Times New Roman"/>
        </w:rPr>
        <w:t xml:space="preserve"> </w:t>
      </w:r>
      <w:r w:rsidR="00970752" w:rsidRPr="001D419E">
        <w:rPr>
          <w:rFonts w:ascii="Times New Roman" w:hAnsi="Times New Roman" w:cs="Times New Roman"/>
        </w:rPr>
        <w:t>filing</w:t>
      </w:r>
      <w:r w:rsidR="002C69B0">
        <w:rPr>
          <w:rFonts w:ascii="Times New Roman" w:hAnsi="Times New Roman" w:cs="Times New Roman"/>
        </w:rPr>
        <w:t xml:space="preserve"> advances</w:t>
      </w:r>
      <w:r w:rsidR="004C1740">
        <w:rPr>
          <w:rFonts w:ascii="Times New Roman" w:hAnsi="Times New Roman" w:cs="Times New Roman"/>
        </w:rPr>
        <w:t>.</w:t>
      </w:r>
      <w:r w:rsidR="00970752" w:rsidRPr="001D419E">
        <w:rPr>
          <w:rFonts w:ascii="Times New Roman" w:hAnsi="Times New Roman" w:cs="Times New Roman"/>
        </w:rPr>
        <w:t xml:space="preserve"> </w:t>
      </w:r>
    </w:p>
    <w:p w14:paraId="0D3AB757" w14:textId="77777777" w:rsidR="004C1740" w:rsidRDefault="004C1740" w:rsidP="004C174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3F81F52" w14:textId="40632FC6" w:rsidR="00E93F94" w:rsidRPr="001D419E" w:rsidRDefault="00070FD6" w:rsidP="00A45A4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1D419E">
        <w:rPr>
          <w:rFonts w:ascii="Times New Roman" w:hAnsi="Times New Roman" w:cs="Times New Roman"/>
          <w:b/>
          <w:bCs/>
        </w:rPr>
        <w:t>Spark Telecommunication</w:t>
      </w:r>
      <w:r w:rsidR="00BC1C5E">
        <w:rPr>
          <w:rFonts w:ascii="Times New Roman" w:hAnsi="Times New Roman" w:cs="Times New Roman"/>
          <w:b/>
          <w:bCs/>
        </w:rPr>
        <w:t xml:space="preserve"> </w:t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</w:r>
      <w:r w:rsidR="00BC1C5E">
        <w:rPr>
          <w:rFonts w:ascii="Times New Roman" w:hAnsi="Times New Roman" w:cs="Times New Roman"/>
          <w:b/>
          <w:bCs/>
        </w:rPr>
        <w:tab/>
        <w:t xml:space="preserve"> </w:t>
      </w:r>
      <w:r w:rsidR="00AA015A">
        <w:rPr>
          <w:rFonts w:ascii="Times New Roman" w:hAnsi="Times New Roman" w:cs="Times New Roman"/>
          <w:b/>
          <w:bCs/>
        </w:rPr>
        <w:t xml:space="preserve">  </w:t>
      </w:r>
      <w:r w:rsidR="00BC1C5E">
        <w:rPr>
          <w:rFonts w:ascii="Times New Roman" w:hAnsi="Times New Roman" w:cs="Times New Roman"/>
          <w:b/>
          <w:bCs/>
        </w:rPr>
        <w:t xml:space="preserve"> </w:t>
      </w:r>
      <w:r w:rsidR="00AA015A">
        <w:rPr>
          <w:rFonts w:ascii="Times New Roman" w:hAnsi="Times New Roman" w:cs="Times New Roman"/>
        </w:rPr>
        <w:t>New Plymouth</w:t>
      </w:r>
      <w:r w:rsidR="00E93F94" w:rsidRPr="00D12371">
        <w:rPr>
          <w:rFonts w:ascii="Times New Roman" w:hAnsi="Times New Roman" w:cs="Times New Roman"/>
        </w:rPr>
        <w:t>, New Zealand</w:t>
      </w:r>
    </w:p>
    <w:p w14:paraId="7D29D772" w14:textId="16981EF4" w:rsidR="009B7B40" w:rsidRPr="001D419E" w:rsidRDefault="00E93F94" w:rsidP="00A45A48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19E">
        <w:rPr>
          <w:rFonts w:ascii="Times New Roman" w:hAnsi="Times New Roman" w:cs="Times New Roman"/>
          <w:i/>
          <w:iCs/>
        </w:rPr>
        <w:t xml:space="preserve">ICT Sales Representative </w:t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Pr="001D419E">
        <w:rPr>
          <w:rFonts w:ascii="Times New Roman" w:hAnsi="Times New Roman" w:cs="Times New Roman"/>
          <w:i/>
          <w:iCs/>
        </w:rPr>
        <w:tab/>
      </w:r>
      <w:r w:rsidR="00E30D74">
        <w:rPr>
          <w:rFonts w:ascii="Times New Roman" w:hAnsi="Times New Roman" w:cs="Times New Roman"/>
          <w:i/>
          <w:iCs/>
        </w:rPr>
        <w:t xml:space="preserve">       </w:t>
      </w:r>
      <w:r w:rsidR="00BC1C5E">
        <w:rPr>
          <w:rFonts w:ascii="Times New Roman" w:hAnsi="Times New Roman" w:cs="Times New Roman"/>
          <w:i/>
          <w:iCs/>
        </w:rPr>
        <w:tab/>
      </w:r>
      <w:r w:rsidR="00BC1C5E">
        <w:rPr>
          <w:rFonts w:ascii="Times New Roman" w:hAnsi="Times New Roman" w:cs="Times New Roman"/>
          <w:i/>
          <w:iCs/>
        </w:rPr>
        <w:tab/>
        <w:t xml:space="preserve">          </w:t>
      </w:r>
      <w:r w:rsidR="00E30D74">
        <w:rPr>
          <w:rFonts w:ascii="Times New Roman" w:hAnsi="Times New Roman" w:cs="Times New Roman"/>
          <w:i/>
          <w:iCs/>
        </w:rPr>
        <w:t xml:space="preserve">  </w:t>
      </w:r>
      <w:r w:rsidRPr="00BC1C5E">
        <w:rPr>
          <w:rFonts w:ascii="Times New Roman" w:hAnsi="Times New Roman" w:cs="Times New Roman"/>
        </w:rPr>
        <w:t xml:space="preserve">January 2018 </w:t>
      </w:r>
      <w:r w:rsidR="00B1575B" w:rsidRPr="00BC1C5E">
        <w:rPr>
          <w:rFonts w:ascii="Times New Roman" w:hAnsi="Times New Roman" w:cs="Times New Roman"/>
        </w:rPr>
        <w:t>–</w:t>
      </w:r>
      <w:r w:rsidRPr="00BC1C5E">
        <w:rPr>
          <w:rFonts w:ascii="Times New Roman" w:hAnsi="Times New Roman" w:cs="Times New Roman"/>
        </w:rPr>
        <w:t xml:space="preserve"> </w:t>
      </w:r>
      <w:r w:rsidR="00B1575B" w:rsidRPr="00BC1C5E">
        <w:rPr>
          <w:rFonts w:ascii="Times New Roman" w:hAnsi="Times New Roman" w:cs="Times New Roman"/>
        </w:rPr>
        <w:t>July 2018</w:t>
      </w:r>
      <w:r w:rsidR="00070FD6" w:rsidRPr="001D419E">
        <w:rPr>
          <w:rFonts w:ascii="Times New Roman" w:hAnsi="Times New Roman" w:cs="Times New Roman"/>
          <w:i/>
          <w:iCs/>
        </w:rPr>
        <w:t xml:space="preserve"> </w:t>
      </w:r>
    </w:p>
    <w:p w14:paraId="3EAD6F80" w14:textId="2D00FA9B" w:rsidR="00041598" w:rsidRDefault="00AA015A" w:rsidP="00BF74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41598" w:rsidRPr="00041598">
        <w:rPr>
          <w:rFonts w:ascii="Times New Roman" w:hAnsi="Times New Roman" w:cs="Times New Roman"/>
        </w:rPr>
        <w:t xml:space="preserve">cquired new network customers </w:t>
      </w:r>
      <w:r>
        <w:rPr>
          <w:rFonts w:ascii="Times New Roman" w:hAnsi="Times New Roman" w:cs="Times New Roman"/>
        </w:rPr>
        <w:t xml:space="preserve">proactively </w:t>
      </w:r>
      <w:r w:rsidR="00041598" w:rsidRPr="00041598">
        <w:rPr>
          <w:rFonts w:ascii="Times New Roman" w:hAnsi="Times New Roman" w:cs="Times New Roman"/>
        </w:rPr>
        <w:t>and improved retention by promoting Spark Telecom's services door-to-door, persuading clients to switch with enticing, upgraded offers.</w:t>
      </w:r>
    </w:p>
    <w:p w14:paraId="0BFE4811" w14:textId="5ECA5DC4" w:rsidR="00BA69AE" w:rsidRDefault="004E5DA3" w:rsidP="00BF74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275E2">
        <w:rPr>
          <w:rFonts w:ascii="Times New Roman" w:hAnsi="Times New Roman" w:cs="Times New Roman"/>
        </w:rPr>
        <w:t>Directed</w:t>
      </w:r>
      <w:r w:rsidR="00E275E2" w:rsidRPr="00E275E2">
        <w:rPr>
          <w:rFonts w:ascii="Times New Roman" w:hAnsi="Times New Roman" w:cs="Times New Roman"/>
        </w:rPr>
        <w:t xml:space="preserve"> door-to-door sales campaigns for ICT solutions, consistently exceeding quarterly revenue targets by an average monthly increase of 15% above target</w:t>
      </w:r>
      <w:r w:rsidR="00886CAF">
        <w:rPr>
          <w:rFonts w:ascii="Times New Roman" w:hAnsi="Times New Roman" w:cs="Times New Roman"/>
        </w:rPr>
        <w:t xml:space="preserve"> </w:t>
      </w:r>
      <w:r w:rsidR="00BA69AE" w:rsidRPr="00BA69AE">
        <w:rPr>
          <w:rFonts w:ascii="Times New Roman" w:hAnsi="Times New Roman" w:cs="Times New Roman"/>
        </w:rPr>
        <w:t>in the New Zealand market.</w:t>
      </w:r>
    </w:p>
    <w:p w14:paraId="7A0915F4" w14:textId="0B0C364B" w:rsidR="00E03F0D" w:rsidRDefault="00646888" w:rsidP="004E5D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46888">
        <w:rPr>
          <w:rFonts w:ascii="Times New Roman" w:hAnsi="Times New Roman" w:cs="Times New Roman"/>
        </w:rPr>
        <w:t>Cultivated strong, long-lasting client relationships through active listening and customization of ICT solutions, resulting in high customer satisfaction and repeat business.</w:t>
      </w:r>
    </w:p>
    <w:p w14:paraId="7AF7C07D" w14:textId="77777777" w:rsidR="004E5DA3" w:rsidRPr="004E5DA3" w:rsidRDefault="004E5DA3" w:rsidP="004E5DA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65252E7" w14:textId="22E4ECE1" w:rsidR="003D16DE" w:rsidRPr="00AA015A" w:rsidRDefault="003D16DE" w:rsidP="00B37DF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D6BFC">
        <w:rPr>
          <w:rFonts w:ascii="Times New Roman" w:hAnsi="Times New Roman" w:cs="Times New Roman"/>
          <w:b/>
          <w:bCs/>
        </w:rPr>
        <w:t>Kokkino</w:t>
      </w:r>
      <w:proofErr w:type="spellEnd"/>
      <w:r w:rsidRPr="001D6BFC">
        <w:rPr>
          <w:rFonts w:ascii="Times New Roman" w:hAnsi="Times New Roman" w:cs="Times New Roman"/>
          <w:b/>
          <w:bCs/>
        </w:rPr>
        <w:t xml:space="preserve"> Café and Catering</w:t>
      </w:r>
      <w:r w:rsidR="00C42A07" w:rsidRPr="001D6BFC">
        <w:rPr>
          <w:rFonts w:ascii="Times New Roman" w:hAnsi="Times New Roman" w:cs="Times New Roman"/>
          <w:b/>
          <w:bCs/>
        </w:rPr>
        <w:t xml:space="preserve"> (Auckland Netball Centre)</w:t>
      </w:r>
      <w:r w:rsidR="00647186">
        <w:rPr>
          <w:rFonts w:ascii="Times New Roman" w:hAnsi="Times New Roman" w:cs="Times New Roman"/>
          <w:b/>
          <w:bCs/>
        </w:rPr>
        <w:tab/>
      </w:r>
      <w:r w:rsidR="00647186">
        <w:rPr>
          <w:rFonts w:ascii="Times New Roman" w:hAnsi="Times New Roman" w:cs="Times New Roman"/>
          <w:b/>
          <w:bCs/>
        </w:rPr>
        <w:tab/>
      </w:r>
      <w:r w:rsidR="00AA015A">
        <w:rPr>
          <w:rFonts w:ascii="Times New Roman" w:hAnsi="Times New Roman" w:cs="Times New Roman"/>
          <w:b/>
          <w:bCs/>
        </w:rPr>
        <w:t xml:space="preserve"> </w:t>
      </w:r>
      <w:r w:rsidR="00AA015A">
        <w:rPr>
          <w:rFonts w:ascii="Times New Roman" w:hAnsi="Times New Roman" w:cs="Times New Roman"/>
          <w:b/>
          <w:bCs/>
        </w:rPr>
        <w:tab/>
      </w:r>
      <w:r w:rsidR="00AA015A">
        <w:rPr>
          <w:rFonts w:ascii="Times New Roman" w:hAnsi="Times New Roman" w:cs="Times New Roman"/>
          <w:b/>
          <w:bCs/>
        </w:rPr>
        <w:tab/>
        <w:t xml:space="preserve">          </w:t>
      </w:r>
      <w:r w:rsidR="00AA015A" w:rsidRPr="00AA015A">
        <w:rPr>
          <w:rFonts w:ascii="Times New Roman" w:hAnsi="Times New Roman" w:cs="Times New Roman"/>
        </w:rPr>
        <w:t>Auckland, New Zealand</w:t>
      </w:r>
    </w:p>
    <w:p w14:paraId="6D15F1D8" w14:textId="18285D99" w:rsidR="00C42A07" w:rsidRPr="001D6BFC" w:rsidRDefault="004E4733" w:rsidP="00B37DF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6BFC">
        <w:rPr>
          <w:rFonts w:ascii="Times New Roman" w:hAnsi="Times New Roman" w:cs="Times New Roman"/>
          <w:i/>
          <w:iCs/>
        </w:rPr>
        <w:t>Café Operations and Kitchen Support Specialist</w:t>
      </w:r>
      <w:r w:rsidR="00682BCE">
        <w:rPr>
          <w:rFonts w:ascii="Times New Roman" w:hAnsi="Times New Roman" w:cs="Times New Roman"/>
          <w:i/>
          <w:iCs/>
        </w:rPr>
        <w:t xml:space="preserve"> </w:t>
      </w:r>
      <w:r w:rsidR="00682BCE">
        <w:rPr>
          <w:rFonts w:ascii="Times New Roman" w:hAnsi="Times New Roman" w:cs="Times New Roman"/>
          <w:i/>
          <w:iCs/>
        </w:rPr>
        <w:tab/>
      </w:r>
      <w:r w:rsidR="00682BCE">
        <w:rPr>
          <w:rFonts w:ascii="Times New Roman" w:hAnsi="Times New Roman" w:cs="Times New Roman"/>
          <w:i/>
          <w:iCs/>
        </w:rPr>
        <w:tab/>
      </w:r>
      <w:r w:rsidR="00682BCE">
        <w:rPr>
          <w:rFonts w:ascii="Times New Roman" w:hAnsi="Times New Roman" w:cs="Times New Roman"/>
          <w:i/>
          <w:iCs/>
        </w:rPr>
        <w:tab/>
      </w:r>
      <w:r w:rsidR="00682BCE">
        <w:rPr>
          <w:rFonts w:ascii="Times New Roman" w:hAnsi="Times New Roman" w:cs="Times New Roman"/>
          <w:i/>
          <w:iCs/>
        </w:rPr>
        <w:tab/>
      </w:r>
      <w:r w:rsidR="00D12371">
        <w:rPr>
          <w:rFonts w:ascii="Times New Roman" w:hAnsi="Times New Roman" w:cs="Times New Roman"/>
          <w:i/>
          <w:iCs/>
        </w:rPr>
        <w:tab/>
      </w:r>
      <w:r w:rsidR="00D12371">
        <w:rPr>
          <w:rFonts w:ascii="Times New Roman" w:hAnsi="Times New Roman" w:cs="Times New Roman"/>
          <w:i/>
          <w:iCs/>
        </w:rPr>
        <w:tab/>
        <w:t xml:space="preserve">    </w:t>
      </w:r>
      <w:r w:rsidR="00682BCE" w:rsidRPr="00D12371">
        <w:rPr>
          <w:rFonts w:ascii="Times New Roman" w:hAnsi="Times New Roman" w:cs="Times New Roman"/>
        </w:rPr>
        <w:t>March 2016 – December 2017</w:t>
      </w:r>
    </w:p>
    <w:p w14:paraId="7C47F2AB" w14:textId="77777777" w:rsidR="00F758BB" w:rsidRDefault="002E7C28" w:rsidP="00F758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6BFC">
        <w:rPr>
          <w:rFonts w:ascii="Times New Roman" w:hAnsi="Times New Roman" w:cs="Times New Roman"/>
        </w:rPr>
        <w:t xml:space="preserve">Delivered exceptional customer service and consistently prepared high-quality coffee beverages, fostering a positive customer </w:t>
      </w:r>
      <w:r w:rsidR="00F758BB" w:rsidRPr="001D6BFC">
        <w:rPr>
          <w:rFonts w:ascii="Times New Roman" w:hAnsi="Times New Roman" w:cs="Times New Roman"/>
        </w:rPr>
        <w:t>experience,</w:t>
      </w:r>
      <w:r w:rsidRPr="001D6BFC">
        <w:rPr>
          <w:rFonts w:ascii="Times New Roman" w:hAnsi="Times New Roman" w:cs="Times New Roman"/>
        </w:rPr>
        <w:t xml:space="preserve"> and enhancing the café's </w:t>
      </w:r>
      <w:r w:rsidR="00F758BB" w:rsidRPr="001D6BFC">
        <w:rPr>
          <w:rFonts w:ascii="Times New Roman" w:hAnsi="Times New Roman" w:cs="Times New Roman"/>
        </w:rPr>
        <w:t>reputation.</w:t>
      </w:r>
      <w:r w:rsidR="00F758BB" w:rsidRPr="00F758BB">
        <w:rPr>
          <w:rFonts w:ascii="Times New Roman" w:hAnsi="Times New Roman" w:cs="Times New Roman"/>
        </w:rPr>
        <w:t xml:space="preserve"> </w:t>
      </w:r>
    </w:p>
    <w:p w14:paraId="0358BCCF" w14:textId="05327890" w:rsidR="002E7C28" w:rsidRPr="00F758BB" w:rsidRDefault="00F758BB" w:rsidP="00F758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758BB">
        <w:rPr>
          <w:rFonts w:ascii="Times New Roman" w:hAnsi="Times New Roman" w:cs="Times New Roman"/>
        </w:rPr>
        <w:t>Maintained</w:t>
      </w:r>
      <w:r w:rsidR="002E7C28" w:rsidRPr="00F758BB">
        <w:rPr>
          <w:rFonts w:ascii="Times New Roman" w:hAnsi="Times New Roman" w:cs="Times New Roman"/>
        </w:rPr>
        <w:t xml:space="preserve"> a clean and organized workspace, showcasing strong cash handling skills and adaptability in the fast-paced kitchen environment.</w:t>
      </w:r>
    </w:p>
    <w:p w14:paraId="6F2E2592" w14:textId="2E63A58C" w:rsidR="00F9791C" w:rsidRDefault="002E7C28" w:rsidP="00F979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6BFC">
        <w:rPr>
          <w:rFonts w:ascii="Times New Roman" w:hAnsi="Times New Roman" w:cs="Times New Roman"/>
        </w:rPr>
        <w:t>Responded promptly to management requests and proactively assisted kitchen staff, ensuring the smooth operation of both barista and kitchen operations.</w:t>
      </w:r>
    </w:p>
    <w:p w14:paraId="4FA12B32" w14:textId="77777777" w:rsidR="00F9791C" w:rsidRPr="00F9791C" w:rsidRDefault="00F9791C" w:rsidP="00F9791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5EA3094" w14:textId="77777777" w:rsidR="00F9791C" w:rsidRDefault="002D1A5F" w:rsidP="007974D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D419E">
        <w:rPr>
          <w:rFonts w:ascii="Times New Roman" w:hAnsi="Times New Roman" w:cs="Times New Roman"/>
          <w:b/>
          <w:bCs/>
        </w:rPr>
        <w:t>Skills</w:t>
      </w:r>
    </w:p>
    <w:p w14:paraId="2C1FAA90" w14:textId="697AC526" w:rsidR="00485930" w:rsidRPr="007974D3" w:rsidRDefault="002D1A5F" w:rsidP="007974D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D419E">
        <w:rPr>
          <w:rFonts w:ascii="Times New Roman" w:hAnsi="Times New Roman" w:cs="Times New Roman"/>
        </w:rPr>
        <w:t>Microsoft Office (Word, Excel,</w:t>
      </w:r>
      <w:r w:rsidR="00C21C55" w:rsidRPr="001D419E">
        <w:rPr>
          <w:rFonts w:ascii="Times New Roman" w:hAnsi="Times New Roman" w:cs="Times New Roman"/>
        </w:rPr>
        <w:t xml:space="preserve"> Access,</w:t>
      </w:r>
      <w:r w:rsidRPr="001D419E">
        <w:rPr>
          <w:rFonts w:ascii="Times New Roman" w:hAnsi="Times New Roman" w:cs="Times New Roman"/>
        </w:rPr>
        <w:t xml:space="preserve"> PowerPoint)</w:t>
      </w:r>
      <w:r w:rsidR="00C21C55" w:rsidRPr="001D419E">
        <w:rPr>
          <w:rFonts w:ascii="Times New Roman" w:hAnsi="Times New Roman" w:cs="Times New Roman"/>
        </w:rPr>
        <w:t xml:space="preserve">, </w:t>
      </w:r>
      <w:r w:rsidR="00BD664C" w:rsidRPr="001D419E">
        <w:rPr>
          <w:rFonts w:ascii="Times New Roman" w:hAnsi="Times New Roman" w:cs="Times New Roman"/>
        </w:rPr>
        <w:t>Communication Skills</w:t>
      </w:r>
      <w:r w:rsidR="00242E98">
        <w:rPr>
          <w:rFonts w:ascii="Times New Roman" w:hAnsi="Times New Roman" w:cs="Times New Roman"/>
        </w:rPr>
        <w:t>, Financial Acumen, Customer Service</w:t>
      </w:r>
      <w:r w:rsidR="00F206C2">
        <w:rPr>
          <w:rFonts w:ascii="Times New Roman" w:hAnsi="Times New Roman" w:cs="Times New Roman"/>
        </w:rPr>
        <w:t>, Hospitalit</w:t>
      </w:r>
      <w:r w:rsidR="007974D3">
        <w:rPr>
          <w:rFonts w:ascii="Times New Roman" w:hAnsi="Times New Roman" w:cs="Times New Roman"/>
        </w:rPr>
        <w:t>y.</w:t>
      </w:r>
    </w:p>
    <w:sectPr w:rsidR="00485930" w:rsidRPr="007974D3" w:rsidSect="002D3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BCB3B" w14:textId="77777777" w:rsidR="006A4E68" w:rsidRDefault="006A4E68" w:rsidP="00C530D2">
      <w:pPr>
        <w:spacing w:after="0" w:line="240" w:lineRule="auto"/>
      </w:pPr>
      <w:r>
        <w:separator/>
      </w:r>
    </w:p>
  </w:endnote>
  <w:endnote w:type="continuationSeparator" w:id="0">
    <w:p w14:paraId="40354277" w14:textId="77777777" w:rsidR="006A4E68" w:rsidRDefault="006A4E68" w:rsidP="00C5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E65BF" w14:textId="77777777" w:rsidR="006A4E68" w:rsidRDefault="006A4E68" w:rsidP="00C530D2">
      <w:pPr>
        <w:spacing w:after="0" w:line="240" w:lineRule="auto"/>
      </w:pPr>
      <w:r>
        <w:separator/>
      </w:r>
    </w:p>
  </w:footnote>
  <w:footnote w:type="continuationSeparator" w:id="0">
    <w:p w14:paraId="5720A597" w14:textId="77777777" w:rsidR="006A4E68" w:rsidRDefault="006A4E68" w:rsidP="00C5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40BE"/>
    <w:multiLevelType w:val="hybridMultilevel"/>
    <w:tmpl w:val="D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437E"/>
    <w:multiLevelType w:val="hybridMultilevel"/>
    <w:tmpl w:val="E66C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56356"/>
    <w:multiLevelType w:val="hybridMultilevel"/>
    <w:tmpl w:val="4A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26687"/>
    <w:multiLevelType w:val="hybridMultilevel"/>
    <w:tmpl w:val="28E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61725">
    <w:abstractNumId w:val="0"/>
  </w:num>
  <w:num w:numId="2" w16cid:durableId="65274254">
    <w:abstractNumId w:val="1"/>
  </w:num>
  <w:num w:numId="3" w16cid:durableId="1854687512">
    <w:abstractNumId w:val="2"/>
  </w:num>
  <w:num w:numId="4" w16cid:durableId="78692333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pkota, Rohit">
    <w15:presenceInfo w15:providerId="AD" w15:userId="S::rxs063@shsu.edu::d004d9ac-c655-45c0-82ad-c8bc9ad77d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0"/>
    <w:rsid w:val="00041598"/>
    <w:rsid w:val="00045157"/>
    <w:rsid w:val="00052AE5"/>
    <w:rsid w:val="00061C77"/>
    <w:rsid w:val="00062185"/>
    <w:rsid w:val="00067E74"/>
    <w:rsid w:val="00070FD6"/>
    <w:rsid w:val="0008518F"/>
    <w:rsid w:val="0009217A"/>
    <w:rsid w:val="000D08F7"/>
    <w:rsid w:val="000D6936"/>
    <w:rsid w:val="00137682"/>
    <w:rsid w:val="00155BE9"/>
    <w:rsid w:val="001B0287"/>
    <w:rsid w:val="001B4E19"/>
    <w:rsid w:val="001D419E"/>
    <w:rsid w:val="001D4BD7"/>
    <w:rsid w:val="001D6BFC"/>
    <w:rsid w:val="001E7836"/>
    <w:rsid w:val="001F63E2"/>
    <w:rsid w:val="00231FA8"/>
    <w:rsid w:val="00242E98"/>
    <w:rsid w:val="00265326"/>
    <w:rsid w:val="00276F01"/>
    <w:rsid w:val="00296A8B"/>
    <w:rsid w:val="002A72A8"/>
    <w:rsid w:val="002C69B0"/>
    <w:rsid w:val="002D1A5F"/>
    <w:rsid w:val="002D3262"/>
    <w:rsid w:val="002E7C28"/>
    <w:rsid w:val="002F4FF2"/>
    <w:rsid w:val="002F5563"/>
    <w:rsid w:val="003136E6"/>
    <w:rsid w:val="003773D0"/>
    <w:rsid w:val="00381AA1"/>
    <w:rsid w:val="003C6502"/>
    <w:rsid w:val="003D16DE"/>
    <w:rsid w:val="003F4FEB"/>
    <w:rsid w:val="00424CC1"/>
    <w:rsid w:val="00467F5C"/>
    <w:rsid w:val="0048513F"/>
    <w:rsid w:val="00485930"/>
    <w:rsid w:val="004A3DE1"/>
    <w:rsid w:val="004C1740"/>
    <w:rsid w:val="004E4733"/>
    <w:rsid w:val="004E5DA3"/>
    <w:rsid w:val="005004A3"/>
    <w:rsid w:val="00527FB0"/>
    <w:rsid w:val="00557301"/>
    <w:rsid w:val="00571F88"/>
    <w:rsid w:val="0057675C"/>
    <w:rsid w:val="005E03F4"/>
    <w:rsid w:val="005F2D07"/>
    <w:rsid w:val="006128DE"/>
    <w:rsid w:val="00646888"/>
    <w:rsid w:val="00647186"/>
    <w:rsid w:val="00680788"/>
    <w:rsid w:val="00682BCE"/>
    <w:rsid w:val="006A3A18"/>
    <w:rsid w:val="006A4E68"/>
    <w:rsid w:val="006D0221"/>
    <w:rsid w:val="006F6254"/>
    <w:rsid w:val="007129F0"/>
    <w:rsid w:val="00767F5F"/>
    <w:rsid w:val="00776C21"/>
    <w:rsid w:val="00785111"/>
    <w:rsid w:val="007974D3"/>
    <w:rsid w:val="00802D16"/>
    <w:rsid w:val="00840DC7"/>
    <w:rsid w:val="00847812"/>
    <w:rsid w:val="00880BFE"/>
    <w:rsid w:val="00886CAF"/>
    <w:rsid w:val="00896368"/>
    <w:rsid w:val="008A7F56"/>
    <w:rsid w:val="008C5F9E"/>
    <w:rsid w:val="008D3D7D"/>
    <w:rsid w:val="008F517D"/>
    <w:rsid w:val="008F6994"/>
    <w:rsid w:val="00961632"/>
    <w:rsid w:val="00970752"/>
    <w:rsid w:val="009969AA"/>
    <w:rsid w:val="009B7B40"/>
    <w:rsid w:val="009F0CF8"/>
    <w:rsid w:val="009F3B34"/>
    <w:rsid w:val="00A16CF9"/>
    <w:rsid w:val="00A17F8F"/>
    <w:rsid w:val="00A25D4E"/>
    <w:rsid w:val="00A44C6B"/>
    <w:rsid w:val="00A45A48"/>
    <w:rsid w:val="00AA015A"/>
    <w:rsid w:val="00AD3C37"/>
    <w:rsid w:val="00AE50C1"/>
    <w:rsid w:val="00B1575B"/>
    <w:rsid w:val="00B37DFF"/>
    <w:rsid w:val="00B531D8"/>
    <w:rsid w:val="00B82C54"/>
    <w:rsid w:val="00BA69AE"/>
    <w:rsid w:val="00BB7FB9"/>
    <w:rsid w:val="00BC1C5E"/>
    <w:rsid w:val="00BD5314"/>
    <w:rsid w:val="00BD664C"/>
    <w:rsid w:val="00BF1C38"/>
    <w:rsid w:val="00BF746D"/>
    <w:rsid w:val="00C06A15"/>
    <w:rsid w:val="00C21C55"/>
    <w:rsid w:val="00C343C2"/>
    <w:rsid w:val="00C42A07"/>
    <w:rsid w:val="00C530D2"/>
    <w:rsid w:val="00C75B8C"/>
    <w:rsid w:val="00C84B63"/>
    <w:rsid w:val="00CA1E56"/>
    <w:rsid w:val="00CB4A0C"/>
    <w:rsid w:val="00D12371"/>
    <w:rsid w:val="00D421AC"/>
    <w:rsid w:val="00D6198C"/>
    <w:rsid w:val="00D61B0C"/>
    <w:rsid w:val="00D71AAF"/>
    <w:rsid w:val="00E03F0D"/>
    <w:rsid w:val="00E275E2"/>
    <w:rsid w:val="00E30D74"/>
    <w:rsid w:val="00E53C76"/>
    <w:rsid w:val="00E742DA"/>
    <w:rsid w:val="00E93F94"/>
    <w:rsid w:val="00E95837"/>
    <w:rsid w:val="00EA126E"/>
    <w:rsid w:val="00EB243F"/>
    <w:rsid w:val="00F11974"/>
    <w:rsid w:val="00F206C2"/>
    <w:rsid w:val="00F45F20"/>
    <w:rsid w:val="00F46E84"/>
    <w:rsid w:val="00F561BB"/>
    <w:rsid w:val="00F758BB"/>
    <w:rsid w:val="00F9791C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5D53"/>
  <w15:chartTrackingRefBased/>
  <w15:docId w15:val="{1C705D1B-6762-4D93-B501-5CF52C4F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D2"/>
  </w:style>
  <w:style w:type="paragraph" w:styleId="Footer">
    <w:name w:val="footer"/>
    <w:basedOn w:val="Normal"/>
    <w:link w:val="FooterChar"/>
    <w:uiPriority w:val="99"/>
    <w:unhideWhenUsed/>
    <w:rsid w:val="00C5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D2"/>
  </w:style>
  <w:style w:type="character" w:styleId="CommentReference">
    <w:name w:val="annotation reference"/>
    <w:basedOn w:val="DefaultParagraphFont"/>
    <w:uiPriority w:val="99"/>
    <w:semiHidden/>
    <w:unhideWhenUsed/>
    <w:rsid w:val="002D3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3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326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6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.com/owa/wopi/files/cb237dd1-daeb-461e-a54c-2ab06e1031cb@SHSU.EDU/AAMkAGNiMjM3ZGQxLWRhZWItNDYxZS1hNTRjLTJhYjA2ZTEwMzFjYgBGAAAAAABbCVo1yxqKRLG6PbqCK8zfBwDKKBGPYofsT4tOCf3avNggAAAAAAEMAAASoahFrztySr204j-OdGcgAANBExCKAAABEgAQAM3QU1rDSYNDiKxZHc15g9E=_b34DmKLZ3AgBAQAAAAA=/WOPIServiceId_FP_EXCHANGE_ORGID/WOPIUserId_6bc5bb4d-fd7d-485a-adbf-c2c2cc016eae/rohitsaps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C9A6C-ACBE-4C3D-83EF-22E311FA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sapkota</dc:creator>
  <cp:keywords/>
  <dc:description/>
  <cp:lastModifiedBy>Sapkota, Rohit</cp:lastModifiedBy>
  <cp:revision>2</cp:revision>
  <cp:lastPrinted>2024-09-24T01:49:00Z</cp:lastPrinted>
  <dcterms:created xsi:type="dcterms:W3CDTF">2024-09-24T01:52:00Z</dcterms:created>
  <dcterms:modified xsi:type="dcterms:W3CDTF">2024-09-24T01:52:00Z</dcterms:modified>
</cp:coreProperties>
</file>